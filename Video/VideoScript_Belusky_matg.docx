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4654" w14:textId="77777777" w:rsidR="00CF2356" w:rsidRDefault="00CF2356" w:rsidP="006B0798">
      <w:pPr>
        <w:rPr>
          <w:rFonts w:cs="Arial"/>
          <w:b/>
          <w:sz w:val="28"/>
          <w:lang w:val="en-US"/>
        </w:rPr>
      </w:pPr>
    </w:p>
    <w:p w14:paraId="6809C061" w14:textId="77777777" w:rsidR="00CF2356" w:rsidRDefault="00CF2356" w:rsidP="006B0798">
      <w:pPr>
        <w:rPr>
          <w:rFonts w:cs="Arial"/>
          <w:b/>
          <w:sz w:val="28"/>
          <w:lang w:val="en-US"/>
        </w:rPr>
      </w:pPr>
    </w:p>
    <w:p w14:paraId="40F296BC" w14:textId="59FE9001" w:rsidR="00550AA4" w:rsidRPr="005A11A3" w:rsidRDefault="00BC01B1" w:rsidP="005A11A3">
      <w:pPr>
        <w:pStyle w:val="Titel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Video</w:t>
      </w:r>
      <w:r w:rsidR="0034356B" w:rsidRPr="005A11A3">
        <w:rPr>
          <w:shd w:val="clear" w:color="auto" w:fill="FFFFFF"/>
          <w:lang w:val="en-US"/>
        </w:rPr>
        <w:t xml:space="preserve"> script</w:t>
      </w:r>
    </w:p>
    <w:p w14:paraId="5BFE1889" w14:textId="77777777" w:rsidR="00A525DE" w:rsidRPr="009463E7" w:rsidRDefault="00A525DE" w:rsidP="00A525DE">
      <w:pPr>
        <w:tabs>
          <w:tab w:val="left" w:pos="567"/>
        </w:tabs>
        <w:rPr>
          <w:rFonts w:cs="Arial"/>
          <w:b/>
          <w:sz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A525DE" w:rsidRPr="009463E7" w14:paraId="40889EE4" w14:textId="77777777" w:rsidTr="00E857A6">
        <w:tc>
          <w:tcPr>
            <w:tcW w:w="3020" w:type="dxa"/>
          </w:tcPr>
          <w:p w14:paraId="3E001ACF" w14:textId="77777777" w:rsidR="00A525DE" w:rsidRPr="009463E7" w:rsidRDefault="00A525DE" w:rsidP="00E857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Text/Voiceover</w:t>
            </w:r>
          </w:p>
        </w:tc>
        <w:tc>
          <w:tcPr>
            <w:tcW w:w="4772" w:type="dxa"/>
          </w:tcPr>
          <w:p w14:paraId="25114547" w14:textId="77777777" w:rsidR="00A525DE" w:rsidRPr="009463E7" w:rsidRDefault="00A525DE" w:rsidP="00E857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Action on screen</w:t>
            </w:r>
          </w:p>
        </w:tc>
        <w:tc>
          <w:tcPr>
            <w:tcW w:w="1270" w:type="dxa"/>
          </w:tcPr>
          <w:p w14:paraId="229B729C" w14:textId="77777777" w:rsidR="00A525DE" w:rsidRPr="009463E7" w:rsidRDefault="00A525DE" w:rsidP="00E857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A525DE" w:rsidRPr="009463E7" w14:paraId="72D439F8" w14:textId="77777777" w:rsidTr="00E857A6">
        <w:tc>
          <w:tcPr>
            <w:tcW w:w="3020" w:type="dxa"/>
          </w:tcPr>
          <w:p w14:paraId="544470F6" w14:textId="77777777" w:rsidR="00A525DE" w:rsidRPr="009463E7" w:rsidRDefault="00A525DE" w:rsidP="00E857A6">
            <w:pP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none</w:t>
            </w:r>
          </w:p>
        </w:tc>
        <w:tc>
          <w:tcPr>
            <w:tcW w:w="4772" w:type="dxa"/>
          </w:tcPr>
          <w:p w14:paraId="301649EB" w14:textId="197181E4" w:rsidR="00A525DE" w:rsidRPr="009463E7" w:rsidRDefault="006B0798" w:rsidP="00E857A6">
            <w:pPr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-Title</w:t>
            </w:r>
            <w:r w:rsidR="009830C0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 slide</w:t>
            </w: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r w:rsidR="00897E24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Speed </w:t>
            </w:r>
            <w:r w:rsidR="00897E24" w:rsidRPr="000C6F71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M</w:t>
            </w:r>
            <w:r w:rsidR="00897E24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easuring of a hockey puck using </w:t>
            </w:r>
            <w:r w:rsidR="0054457F" w:rsidRPr="009463E7">
              <w:rPr>
                <w:rFonts w:ascii="Arial" w:hAnsi="Arial" w:cs="Arial"/>
                <w:sz w:val="24"/>
                <w:szCs w:val="24"/>
                <w:lang w:val="en-US"/>
              </w:rPr>
              <w:t>a Doppler radar</w:t>
            </w:r>
            <w:r w:rsidRPr="009463E7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14:paraId="60AE68EE" w14:textId="7CA660C8" w:rsidR="006B0798" w:rsidRPr="009463E7" w:rsidRDefault="006B079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-ZHAW logo</w:t>
            </w:r>
          </w:p>
        </w:tc>
        <w:tc>
          <w:tcPr>
            <w:tcW w:w="1270" w:type="dxa"/>
          </w:tcPr>
          <w:p w14:paraId="1DFC4AF4" w14:textId="62A8960D" w:rsidR="00A525DE" w:rsidRPr="009463E7" w:rsidRDefault="00A525DE" w:rsidP="00E857A6">
            <w:pP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0:00-0:05</w:t>
            </w:r>
          </w:p>
        </w:tc>
      </w:tr>
      <w:tr w:rsidR="00A525DE" w:rsidRPr="009463E7" w14:paraId="2862D9DE" w14:textId="77777777" w:rsidTr="00E857A6">
        <w:tc>
          <w:tcPr>
            <w:tcW w:w="3020" w:type="dxa"/>
          </w:tcPr>
          <w:p w14:paraId="56A40D92" w14:textId="53328D86" w:rsidR="00DE4D40" w:rsidRPr="009463E7" w:rsidRDefault="00DE4D40" w:rsidP="00DE4D40">
            <w:pP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Text:</w:t>
            </w:r>
          </w:p>
          <w:p w14:paraId="52C0DC4C" w14:textId="0CAC95B5" w:rsidR="00DE4D40" w:rsidRPr="009463E7" w:rsidRDefault="009463E7" w:rsidP="009463E7">
            <w:pP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Our Doppler radar </w:t>
            </w:r>
            <w:del w:id="0" w:author="Matic Igor (matg)" w:date="2023-05-03T16:31:00Z">
              <w:r w:rsidRPr="009463E7" w:rsidDel="000C6F71">
                <w:rPr>
                  <w:rFonts w:ascii="Arial" w:hAnsi="Arial" w:cs="Arial"/>
                  <w:i/>
                  <w:iCs/>
                  <w:sz w:val="24"/>
                  <w:szCs w:val="24"/>
                  <w:lang w:val="en-US"/>
                </w:rPr>
                <w:delText xml:space="preserve">product </w:delText>
              </w:r>
            </w:del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is designed to measure the speed of a hockey puck with high accuracy. With this product, you can get real-time data on the speed of the puck </w:t>
            </w:r>
            <w:proofErr w:type="spellStart"/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as</w:t>
            </w:r>
            <w:del w:id="1" w:author="Matic Igor (matg)" w:date="2023-05-03T16:31:00Z">
              <w:r w:rsidRPr="009463E7" w:rsidDel="000C6F71">
                <w:rPr>
                  <w:rFonts w:ascii="Arial" w:hAnsi="Arial" w:cs="Arial"/>
                  <w:i/>
                  <w:iCs/>
                  <w:sz w:val="24"/>
                  <w:szCs w:val="24"/>
                  <w:lang w:val="en-US"/>
                </w:rPr>
                <w:delText xml:space="preserve"> you are shooting it.</w:delText>
              </w:r>
            </w:del>
            <w:ins w:id="2" w:author="Matic Igor (matg)" w:date="2023-05-03T16:31:00Z">
              <w:r w:rsidR="000C6F71">
                <w:rPr>
                  <w:rFonts w:ascii="Arial" w:hAnsi="Arial" w:cs="Arial"/>
                  <w:i/>
                  <w:iCs/>
                  <w:sz w:val="24"/>
                  <w:szCs w:val="24"/>
                  <w:lang w:val="en-US"/>
                </w:rPr>
                <w:t>it</w:t>
              </w:r>
              <w:proofErr w:type="spellEnd"/>
              <w:r w:rsidR="000C6F71">
                <w:rPr>
                  <w:rFonts w:ascii="Arial" w:hAnsi="Arial" w:cs="Arial"/>
                  <w:i/>
                  <w:iCs/>
                  <w:sz w:val="24"/>
                  <w:szCs w:val="24"/>
                  <w:lang w:val="en-US"/>
                </w:rPr>
                <w:t xml:space="preserve"> is shot.</w:t>
              </w:r>
            </w:ins>
          </w:p>
        </w:tc>
        <w:tc>
          <w:tcPr>
            <w:tcW w:w="4772" w:type="dxa"/>
          </w:tcPr>
          <w:p w14:paraId="03F03DB2" w14:textId="77777777" w:rsidR="009463E7" w:rsidRPr="009463E7" w:rsidRDefault="009830C0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Suitable environment, for example Ice rink</w:t>
            </w:r>
            <w:r w:rsidR="009463E7" w:rsidRPr="009463E7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7BB2C1CC" w14:textId="6CCF869D" w:rsidR="009463E7" w:rsidRPr="009463E7" w:rsidRDefault="009463E7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Slide with </w:t>
            </w:r>
            <w:r w:rsidR="00D17BBC" w:rsidRPr="009463E7">
              <w:rPr>
                <w:rFonts w:ascii="Arial" w:hAnsi="Arial" w:cs="Arial"/>
                <w:sz w:val="24"/>
                <w:szCs w:val="24"/>
                <w:lang w:val="en-US"/>
              </w:rPr>
              <w:t>bullet points</w:t>
            </w: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14:paraId="13C1B3CF" w14:textId="77777777" w:rsidR="009463E7" w:rsidRPr="009463E7" w:rsidRDefault="009463E7" w:rsidP="009463E7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Speed detection</w:t>
            </w:r>
          </w:p>
          <w:p w14:paraId="46E34998" w14:textId="53F80829" w:rsidR="009463E7" w:rsidRPr="009463E7" w:rsidRDefault="009463E7" w:rsidP="009463E7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Up to 200</w:t>
            </w:r>
            <w:ins w:id="3" w:author="Matic Igor (matg)" w:date="2023-05-03T16:31:00Z">
              <w:r w:rsidR="000C6F71">
                <w:rPr>
                  <w:rFonts w:ascii="Arial" w:hAnsi="Arial" w:cs="Arial"/>
                  <w:sz w:val="24"/>
                  <w:szCs w:val="24"/>
                  <w:lang w:val="en-US"/>
                </w:rPr>
                <w:t xml:space="preserve"> </w:t>
              </w:r>
            </w:ins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km/h</w:t>
            </w:r>
          </w:p>
          <w:p w14:paraId="7D73C9E0" w14:textId="6D3AE308" w:rsidR="009463E7" w:rsidRPr="009463E7" w:rsidRDefault="009463E7" w:rsidP="009463E7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Accuracy of ±0.3km/h</w:t>
            </w:r>
          </w:p>
          <w:p w14:paraId="4BD03D87" w14:textId="4BBC4D58" w:rsidR="00A525DE" w:rsidRPr="009463E7" w:rsidRDefault="00A525DE" w:rsidP="009463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0ED54FCB" w14:textId="625E9C8C" w:rsidR="00A525DE" w:rsidRPr="009463E7" w:rsidRDefault="00DE4D40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0:06-0:12</w:t>
            </w:r>
          </w:p>
        </w:tc>
      </w:tr>
      <w:tr w:rsidR="00A525DE" w:rsidRPr="009463E7" w14:paraId="3B4F8DBE" w14:textId="77777777" w:rsidTr="00E857A6">
        <w:tc>
          <w:tcPr>
            <w:tcW w:w="3020" w:type="dxa"/>
          </w:tcPr>
          <w:p w14:paraId="734CD92F" w14:textId="3284E455" w:rsidR="00A525DE" w:rsidRPr="009463E7" w:rsidRDefault="005A11A3" w:rsidP="00E857A6">
            <w:pP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4772" w:type="dxa"/>
          </w:tcPr>
          <w:p w14:paraId="6634E179" w14:textId="6E901799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Explain </w:t>
            </w:r>
            <w:del w:id="4" w:author="Matic Igor (matg)" w:date="2023-05-03T16:31:00Z">
              <w:r w:rsidRPr="009463E7" w:rsidDel="00FA5116">
                <w:rPr>
                  <w:rFonts w:ascii="Arial" w:hAnsi="Arial" w:cs="Arial"/>
                  <w:sz w:val="24"/>
                  <w:szCs w:val="24"/>
                  <w:lang w:val="en-US"/>
                </w:rPr>
                <w:delText xml:space="preserve">the </w:delText>
              </w:r>
            </w:del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how the device is set up and which buttons to press. </w:t>
            </w:r>
            <w:r w:rsidR="005A11A3">
              <w:rPr>
                <w:rFonts w:ascii="Arial" w:hAnsi="Arial" w:cs="Arial"/>
                <w:sz w:val="24"/>
                <w:szCs w:val="24"/>
                <w:lang w:val="en-US"/>
              </w:rPr>
              <w:t>Illustration</w:t>
            </w:r>
            <w:r w:rsidR="00983454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 of </w:t>
            </w:r>
            <w:r w:rsidR="002235FA" w:rsidRPr="009463E7">
              <w:rPr>
                <w:rFonts w:ascii="Arial" w:hAnsi="Arial" w:cs="Arial"/>
                <w:sz w:val="24"/>
                <w:szCs w:val="24"/>
                <w:lang w:val="en-US"/>
              </w:rPr>
              <w:t>device</w:t>
            </w:r>
            <w:r w:rsidR="00461847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A11A3">
              <w:rPr>
                <w:rFonts w:ascii="Arial" w:hAnsi="Arial" w:cs="Arial"/>
                <w:sz w:val="24"/>
                <w:szCs w:val="24"/>
                <w:lang w:val="en-US"/>
              </w:rPr>
              <w:t>with key components for controlling.</w:t>
            </w:r>
          </w:p>
        </w:tc>
        <w:tc>
          <w:tcPr>
            <w:tcW w:w="1270" w:type="dxa"/>
          </w:tcPr>
          <w:p w14:paraId="15BAD379" w14:textId="5927D326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0:13-0:33</w:t>
            </w:r>
          </w:p>
        </w:tc>
      </w:tr>
      <w:tr w:rsidR="00A525DE" w:rsidRPr="009463E7" w14:paraId="2FCBE48F" w14:textId="77777777" w:rsidTr="00E857A6">
        <w:tc>
          <w:tcPr>
            <w:tcW w:w="3020" w:type="dxa"/>
          </w:tcPr>
          <w:p w14:paraId="75FD821E" w14:textId="1B1EFFFA" w:rsidR="00A525DE" w:rsidRPr="009463E7" w:rsidRDefault="00965FE4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Using the </w:t>
            </w:r>
            <w:del w:id="5" w:author="Matic Igor (matg)" w:date="2023-05-03T16:32:00Z">
              <w:r w:rsidRPr="009463E7" w:rsidDel="00FA5116">
                <w:rPr>
                  <w:rFonts w:ascii="Arial" w:hAnsi="Arial" w:cs="Arial"/>
                  <w:i/>
                  <w:iCs/>
                  <w:sz w:val="24"/>
                  <w:szCs w:val="24"/>
                  <w:lang w:val="en-US"/>
                </w:rPr>
                <w:delText xml:space="preserve">product </w:delText>
              </w:r>
            </w:del>
            <w:ins w:id="6" w:author="Matic Igor (matg)" w:date="2023-05-03T16:32:00Z">
              <w:r w:rsidR="00FA5116">
                <w:rPr>
                  <w:rFonts w:ascii="Arial" w:hAnsi="Arial" w:cs="Arial"/>
                  <w:i/>
                  <w:iCs/>
                  <w:sz w:val="24"/>
                  <w:szCs w:val="24"/>
                  <w:lang w:val="en-US"/>
                </w:rPr>
                <w:t>device</w:t>
              </w:r>
              <w:r w:rsidR="00FA5116" w:rsidRPr="009463E7">
                <w:rPr>
                  <w:rFonts w:ascii="Arial" w:hAnsi="Arial" w:cs="Arial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is </w:t>
            </w:r>
            <w:del w:id="7" w:author="Matic Igor (matg)" w:date="2023-05-03T16:32:00Z">
              <w:r w:rsidRPr="009463E7" w:rsidDel="00FA5116">
                <w:rPr>
                  <w:rFonts w:ascii="Arial" w:hAnsi="Arial" w:cs="Arial"/>
                  <w:i/>
                  <w:iCs/>
                  <w:sz w:val="24"/>
                  <w:szCs w:val="24"/>
                  <w:lang w:val="en-US"/>
                </w:rPr>
                <w:delText>easy</w:delText>
              </w:r>
            </w:del>
            <w:ins w:id="8" w:author="Matic Igor (matg)" w:date="2023-05-03T16:32:00Z">
              <w:r w:rsidR="00FA5116">
                <w:rPr>
                  <w:rFonts w:ascii="Arial" w:hAnsi="Arial" w:cs="Arial"/>
                  <w:i/>
                  <w:iCs/>
                  <w:sz w:val="24"/>
                  <w:szCs w:val="24"/>
                  <w:lang w:val="en-US"/>
                </w:rPr>
                <w:t>very intuitive</w:t>
              </w:r>
            </w:ins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. Simply place it on the side of the rink, point it towards the area where the puck is going to be, and turn it on.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Pressing the “start” button will</w:t>
            </w: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 then start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the measurement of</w:t>
            </w: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 th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e </w:t>
            </w: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speed of the puck as it passes through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 the radar’s </w:t>
            </w: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field of 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detection</w:t>
            </w:r>
            <w:r w:rsidRPr="009463E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 xml:space="preserve"> Finally, the speed will be displayed on the user interface.</w:t>
            </w:r>
          </w:p>
        </w:tc>
        <w:tc>
          <w:tcPr>
            <w:tcW w:w="4772" w:type="dxa"/>
          </w:tcPr>
          <w:p w14:paraId="1975BFC6" w14:textId="33127F8C" w:rsidR="00A525DE" w:rsidRPr="009463E7" w:rsidRDefault="009830C0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Demonstration on how to use the product: </w:t>
            </w:r>
            <w:r w:rsidR="002E62E9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Video of GUI followed by vid of </w:t>
            </w:r>
            <w:r w:rsidR="006A2131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person shooting </w:t>
            </w:r>
            <w:r w:rsidR="008220CE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 w:rsidR="00225251" w:rsidRPr="009463E7">
              <w:rPr>
                <w:rFonts w:ascii="Arial" w:hAnsi="Arial" w:cs="Arial"/>
                <w:sz w:val="24"/>
                <w:szCs w:val="24"/>
                <w:lang w:val="en-US"/>
              </w:rPr>
              <w:t>vid of GUI again</w:t>
            </w:r>
            <w:r w:rsidR="009578C7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14:paraId="554AC09B" w14:textId="522E575D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0:34-1:15</w:t>
            </w:r>
          </w:p>
        </w:tc>
      </w:tr>
      <w:tr w:rsidR="00A525DE" w:rsidRPr="009463E7" w14:paraId="7B700987" w14:textId="77777777" w:rsidTr="00E857A6">
        <w:tc>
          <w:tcPr>
            <w:tcW w:w="3020" w:type="dxa"/>
          </w:tcPr>
          <w:p w14:paraId="3C0C0B28" w14:textId="2F38579D" w:rsidR="00A525DE" w:rsidRPr="009463E7" w:rsidRDefault="005A11A3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4772" w:type="dxa"/>
          </w:tcPr>
          <w:p w14:paraId="3514C2C4" w14:textId="017ECD66" w:rsidR="00A525DE" w:rsidRPr="009463E7" w:rsidRDefault="009578C7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Show product in action</w:t>
            </w:r>
            <w:r w:rsidR="005A11A3">
              <w:rPr>
                <w:rFonts w:ascii="Arial" w:hAnsi="Arial" w:cs="Arial"/>
                <w:sz w:val="24"/>
                <w:szCs w:val="24"/>
                <w:lang w:val="en-US"/>
              </w:rPr>
              <w:t xml:space="preserve"> (video).</w:t>
            </w:r>
          </w:p>
        </w:tc>
        <w:tc>
          <w:tcPr>
            <w:tcW w:w="1270" w:type="dxa"/>
          </w:tcPr>
          <w:p w14:paraId="7880ACBF" w14:textId="73363FFC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1:16-1:30</w:t>
            </w:r>
          </w:p>
        </w:tc>
      </w:tr>
      <w:tr w:rsidR="00A525DE" w:rsidRPr="009463E7" w14:paraId="1FC8E058" w14:textId="77777777" w:rsidTr="007249E0">
        <w:trPr>
          <w:trHeight w:val="77"/>
        </w:trPr>
        <w:tc>
          <w:tcPr>
            <w:tcW w:w="3020" w:type="dxa"/>
          </w:tcPr>
          <w:p w14:paraId="142A80D9" w14:textId="52F198D3" w:rsidR="00CF2356" w:rsidRPr="009463E7" w:rsidRDefault="00CF2356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radar has various benefits. One of them is that is it can inform players and coaches about improvement in shooting speed. This can be crucial for choosing a stick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</w:t>
            </w:r>
            <w:del w:id="9" w:author="Matic Igor (matg)" w:date="2023-05-03T16:32:00Z">
              <w:r w:rsidDel="00FA5116">
                <w:rPr>
                  <w:rFonts w:ascii="Arial" w:hAnsi="Arial" w:cs="Arial"/>
                  <w:sz w:val="24"/>
                  <w:szCs w:val="24"/>
                  <w:lang w:val="en-US"/>
                </w:rPr>
                <w:delText xml:space="preserve"> to </w:delText>
              </w:r>
            </w:del>
            <w:r>
              <w:rPr>
                <w:rFonts w:ascii="Arial" w:hAnsi="Arial" w:cs="Arial"/>
                <w:sz w:val="24"/>
                <w:szCs w:val="24"/>
                <w:lang w:val="en-US"/>
              </w:rPr>
              <w:t>check</w:t>
            </w:r>
            <w:ins w:id="10" w:author="Matic Igor (matg)" w:date="2023-05-03T16:32:00Z">
              <w:r w:rsidR="00FA5116">
                <w:rPr>
                  <w:rFonts w:ascii="Arial" w:hAnsi="Arial" w:cs="Arial"/>
                  <w:sz w:val="24"/>
                  <w:szCs w:val="24"/>
                  <w:lang w:val="en-US"/>
                </w:rPr>
                <w:t>ing</w:t>
              </w:r>
            </w:ins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if shooting practice was effective. </w:t>
            </w:r>
          </w:p>
        </w:tc>
        <w:tc>
          <w:tcPr>
            <w:tcW w:w="4772" w:type="dxa"/>
          </w:tcPr>
          <w:p w14:paraId="3D9DC199" w14:textId="6DE1058F" w:rsidR="009578C7" w:rsidRPr="009463E7" w:rsidRDefault="00D17BBC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Benefits</w:t>
            </w:r>
            <w:r w:rsidR="009578C7" w:rsidRPr="009463E7">
              <w:rPr>
                <w:rFonts w:ascii="Arial" w:hAnsi="Arial" w:cs="Arial"/>
                <w:sz w:val="24"/>
                <w:szCs w:val="24"/>
                <w:lang w:val="en-US"/>
              </w:rPr>
              <w:t xml:space="preserve"> of using the product</w:t>
            </w:r>
            <w:r w:rsidR="005A11A3">
              <w:rPr>
                <w:rFonts w:ascii="Arial" w:hAnsi="Arial" w:cs="Arial"/>
                <w:sz w:val="24"/>
                <w:szCs w:val="24"/>
                <w:lang w:val="en-US"/>
              </w:rPr>
              <w:t>: slide with bullet points.</w:t>
            </w:r>
          </w:p>
        </w:tc>
        <w:tc>
          <w:tcPr>
            <w:tcW w:w="1270" w:type="dxa"/>
          </w:tcPr>
          <w:p w14:paraId="6818F055" w14:textId="7D48E33E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1:31-1:50</w:t>
            </w:r>
          </w:p>
        </w:tc>
      </w:tr>
      <w:tr w:rsidR="00A525DE" w:rsidRPr="009463E7" w14:paraId="29152AFC" w14:textId="77777777" w:rsidTr="00E857A6">
        <w:tc>
          <w:tcPr>
            <w:tcW w:w="3020" w:type="dxa"/>
          </w:tcPr>
          <w:p w14:paraId="78536648" w14:textId="1F85E77F" w:rsidR="00A525DE" w:rsidRPr="009463E7" w:rsidRDefault="005A11A3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4772" w:type="dxa"/>
          </w:tcPr>
          <w:p w14:paraId="3287E1F3" w14:textId="1980C8B2" w:rsidR="00A525DE" w:rsidRPr="009463E7" w:rsidRDefault="009578C7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Recap of key points</w:t>
            </w:r>
            <w:r w:rsidR="005A11A3">
              <w:rPr>
                <w:rFonts w:ascii="Arial" w:hAnsi="Arial" w:cs="Arial"/>
                <w:sz w:val="24"/>
                <w:szCs w:val="24"/>
                <w:lang w:val="en-US"/>
              </w:rPr>
              <w:t xml:space="preserve"> on slide</w:t>
            </w:r>
            <w:ins w:id="11" w:author="Matic Igor (matg)" w:date="2023-05-03T16:33:00Z">
              <w:r w:rsidR="00FA5116">
                <w:rPr>
                  <w:rFonts w:ascii="Arial" w:hAnsi="Arial" w:cs="Arial"/>
                  <w:sz w:val="24"/>
                  <w:szCs w:val="24"/>
                  <w:lang w:val="en-US"/>
                </w:rPr>
                <w:t xml:space="preserve"> </w:t>
              </w:r>
            </w:ins>
          </w:p>
        </w:tc>
        <w:tc>
          <w:tcPr>
            <w:tcW w:w="1270" w:type="dxa"/>
          </w:tcPr>
          <w:p w14:paraId="21F4029E" w14:textId="696FBE04" w:rsidR="00A525DE" w:rsidRPr="009463E7" w:rsidRDefault="00B16F38" w:rsidP="00E857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1:51-2:1</w:t>
            </w:r>
            <w:r w:rsidR="009463E7" w:rsidRPr="009463E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9578C7" w:rsidRPr="009463E7" w14:paraId="10DCCC02" w14:textId="77777777" w:rsidTr="00E857A6">
        <w:tc>
          <w:tcPr>
            <w:tcW w:w="3020" w:type="dxa"/>
          </w:tcPr>
          <w:p w14:paraId="7961EF6A" w14:textId="1D19959F" w:rsidR="009578C7" w:rsidRPr="009463E7" w:rsidRDefault="00CF2356" w:rsidP="009578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Name, contact information</w:t>
            </w:r>
            <w:ins w:id="12" w:author="Matic Igor (matg)" w:date="2023-05-03T16:33:00Z">
              <w:r w:rsidR="00FA5116">
                <w:rPr>
                  <w:rFonts w:ascii="Arial" w:hAnsi="Arial" w:cs="Arial"/>
                  <w:sz w:val="24"/>
                  <w:szCs w:val="24"/>
                  <w:lang w:val="en-US"/>
                </w:rPr>
                <w:t>, date, place</w:t>
              </w:r>
            </w:ins>
          </w:p>
        </w:tc>
        <w:tc>
          <w:tcPr>
            <w:tcW w:w="4772" w:type="dxa"/>
          </w:tcPr>
          <w:p w14:paraId="3D2AC106" w14:textId="57B2C221" w:rsidR="009578C7" w:rsidRPr="009463E7" w:rsidRDefault="009578C7" w:rsidP="009578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Final slide</w:t>
            </w:r>
          </w:p>
        </w:tc>
        <w:tc>
          <w:tcPr>
            <w:tcW w:w="1270" w:type="dxa"/>
          </w:tcPr>
          <w:p w14:paraId="2C3BE56A" w14:textId="617D8FD2" w:rsidR="009578C7" w:rsidRPr="009463E7" w:rsidRDefault="009463E7" w:rsidP="009578C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3E7">
              <w:rPr>
                <w:rFonts w:ascii="Arial" w:hAnsi="Arial" w:cs="Arial"/>
                <w:sz w:val="24"/>
                <w:szCs w:val="24"/>
                <w:lang w:val="en-US"/>
              </w:rPr>
              <w:t>2:16-2:22</w:t>
            </w:r>
          </w:p>
        </w:tc>
      </w:tr>
    </w:tbl>
    <w:p w14:paraId="4DC4146C" w14:textId="18B1ED1F" w:rsidR="006B0798" w:rsidRDefault="006B0798" w:rsidP="00E13332">
      <w:pPr>
        <w:spacing w:after="120" w:line="259" w:lineRule="auto"/>
        <w:rPr>
          <w:rFonts w:cs="Arial"/>
          <w:bCs/>
          <w:sz w:val="20"/>
          <w:lang w:val="en-US"/>
        </w:rPr>
      </w:pPr>
    </w:p>
    <w:p w14:paraId="2B429130" w14:textId="77777777" w:rsidR="00CF2356" w:rsidRDefault="00CF2356" w:rsidP="00E13332">
      <w:pPr>
        <w:spacing w:after="120" w:line="259" w:lineRule="auto"/>
        <w:rPr>
          <w:rFonts w:cs="Arial"/>
          <w:bCs/>
          <w:sz w:val="20"/>
          <w:lang w:val="en-US"/>
        </w:rPr>
      </w:pPr>
    </w:p>
    <w:p w14:paraId="49A83AF3" w14:textId="77777777" w:rsidR="005326DF" w:rsidRDefault="005326DF" w:rsidP="005326DF">
      <w:pPr>
        <w:spacing w:after="120" w:line="259" w:lineRule="auto"/>
        <w:rPr>
          <w:ins w:id="13" w:author="Matic Igor (matg)" w:date="2023-05-03T16:33:00Z"/>
          <w:rFonts w:cs="Arial"/>
          <w:bCs/>
          <w:sz w:val="20"/>
          <w:lang w:val="en-US"/>
        </w:rPr>
      </w:pPr>
      <w:ins w:id="14" w:author="Matic Igor (matg)" w:date="2023-05-03T16:33:00Z">
        <w:r>
          <w:rPr>
            <w:rFonts w:cs="Arial"/>
            <w:bCs/>
            <w:sz w:val="20"/>
            <w:lang w:val="en-US"/>
          </w:rPr>
          <w:t>CLEAR PROGRESSION FROM STATIC TO DYNAMIC</w:t>
        </w:r>
      </w:ins>
    </w:p>
    <w:p w14:paraId="55EA51FF" w14:textId="77777777" w:rsidR="005326DF" w:rsidRDefault="005326DF" w:rsidP="005326DF">
      <w:pPr>
        <w:spacing w:after="120" w:line="259" w:lineRule="auto"/>
        <w:rPr>
          <w:ins w:id="15" w:author="Matic Igor (matg)" w:date="2023-05-03T16:33:00Z"/>
          <w:rFonts w:cs="Arial"/>
          <w:bCs/>
          <w:sz w:val="20"/>
          <w:lang w:val="en-US"/>
        </w:rPr>
      </w:pPr>
      <w:ins w:id="16" w:author="Matic Igor (matg)" w:date="2023-05-03T16:33:00Z">
        <w:r>
          <w:rPr>
            <w:rFonts w:cs="Arial"/>
            <w:bCs/>
            <w:sz w:val="20"/>
            <w:lang w:val="en-US"/>
          </w:rPr>
          <w:t>CLEAR PROGRESSION FROM ABSTRACT TO CONCRETE</w:t>
        </w:r>
      </w:ins>
    </w:p>
    <w:p w14:paraId="195875B0" w14:textId="77777777" w:rsidR="005326DF" w:rsidRDefault="005326DF" w:rsidP="005326DF">
      <w:pPr>
        <w:spacing w:after="120" w:line="259" w:lineRule="auto"/>
        <w:rPr>
          <w:ins w:id="17" w:author="Matic Igor (matg)" w:date="2023-05-03T16:33:00Z"/>
          <w:rFonts w:cs="Arial"/>
          <w:bCs/>
          <w:sz w:val="20"/>
          <w:lang w:val="en-US"/>
        </w:rPr>
      </w:pPr>
    </w:p>
    <w:p w14:paraId="71A79070" w14:textId="77777777" w:rsidR="005326DF" w:rsidRDefault="005326DF" w:rsidP="005326DF">
      <w:pPr>
        <w:spacing w:after="120" w:line="259" w:lineRule="auto"/>
        <w:rPr>
          <w:ins w:id="18" w:author="Matic Igor (matg)" w:date="2023-05-03T16:33:00Z"/>
          <w:rFonts w:cs="Arial"/>
          <w:bCs/>
          <w:sz w:val="20"/>
          <w:lang w:val="en-US"/>
        </w:rPr>
      </w:pPr>
      <w:ins w:id="19" w:author="Matic Igor (matg)" w:date="2023-05-03T16:33:00Z">
        <w:r w:rsidRPr="00D14A0D">
          <w:rPr>
            <w:rFonts w:cs="Arial"/>
            <w:bCs/>
            <w:sz w:val="20"/>
            <w:lang w:val="en-US"/>
          </w:rPr>
          <w:sym w:font="Wingdings" w:char="F0E0"/>
        </w:r>
        <w:r>
          <w:rPr>
            <w:rFonts w:cs="Arial"/>
            <w:bCs/>
            <w:sz w:val="20"/>
            <w:lang w:val="en-US"/>
          </w:rPr>
          <w:t xml:space="preserve"> make sure to use unlicensed images (e.g. Creative Commons) and provide source for every image in the video</w:t>
        </w:r>
      </w:ins>
    </w:p>
    <w:p w14:paraId="445D1F09" w14:textId="1D7E62EF" w:rsidR="005326DF" w:rsidRDefault="005326DF" w:rsidP="005326DF">
      <w:pPr>
        <w:spacing w:after="120" w:line="259" w:lineRule="auto"/>
        <w:rPr>
          <w:ins w:id="20" w:author="Matic Igor (matg)" w:date="2023-05-03T16:34:00Z"/>
          <w:rFonts w:cs="Arial"/>
          <w:bCs/>
          <w:sz w:val="20"/>
          <w:lang w:val="en-US"/>
        </w:rPr>
      </w:pPr>
      <w:ins w:id="21" w:author="Matic Igor (matg)" w:date="2023-05-03T16:33:00Z">
        <w:r w:rsidRPr="00D14A0D">
          <w:rPr>
            <w:rFonts w:cs="Arial"/>
            <w:bCs/>
            <w:sz w:val="20"/>
            <w:lang w:val="en-US"/>
          </w:rPr>
          <w:sym w:font="Wingdings" w:char="F0E0"/>
        </w:r>
        <w:r>
          <w:rPr>
            <w:rFonts w:cs="Arial"/>
            <w:bCs/>
            <w:sz w:val="20"/>
            <w:lang w:val="en-US"/>
          </w:rPr>
          <w:t xml:space="preserve"> if you want to add music to your video, also use royalty free music. Otherwise, your video will be taken down from streaming platforms such as </w:t>
        </w:r>
        <w:proofErr w:type="spellStart"/>
        <w:r>
          <w:rPr>
            <w:rFonts w:cs="Arial"/>
            <w:bCs/>
            <w:sz w:val="20"/>
            <w:lang w:val="en-US"/>
          </w:rPr>
          <w:t>youtube</w:t>
        </w:r>
        <w:proofErr w:type="spellEnd"/>
        <w:r>
          <w:rPr>
            <w:rFonts w:cs="Arial"/>
            <w:bCs/>
            <w:sz w:val="20"/>
            <w:lang w:val="en-US"/>
          </w:rPr>
          <w:t xml:space="preserve"> etc.</w:t>
        </w:r>
      </w:ins>
    </w:p>
    <w:p w14:paraId="14A628DE" w14:textId="1A1AE9A5" w:rsidR="00D6232D" w:rsidRPr="0034356B" w:rsidRDefault="00D6232D" w:rsidP="005326DF">
      <w:pPr>
        <w:spacing w:after="120" w:line="259" w:lineRule="auto"/>
        <w:rPr>
          <w:ins w:id="22" w:author="Matic Igor (matg)" w:date="2023-05-03T16:33:00Z"/>
          <w:rFonts w:cs="Arial"/>
          <w:bCs/>
          <w:sz w:val="20"/>
          <w:lang w:val="en-US"/>
        </w:rPr>
      </w:pPr>
      <w:ins w:id="23" w:author="Matic Igor (matg)" w:date="2023-05-03T16:34:00Z">
        <w:r w:rsidRPr="00D6232D">
          <w:rPr>
            <w:rFonts w:cs="Arial"/>
            <w:bCs/>
            <w:sz w:val="20"/>
            <w:lang w:val="en-US"/>
          </w:rPr>
          <w:sym w:font="Wingdings" w:char="F0E0"/>
        </w:r>
        <w:r>
          <w:rPr>
            <w:rFonts w:cs="Arial"/>
            <w:bCs/>
            <w:sz w:val="20"/>
            <w:lang w:val="en-US"/>
          </w:rPr>
          <w:t xml:space="preserve"> you could add Doppler effect in your video (e.g. short animation)</w:t>
        </w:r>
      </w:ins>
    </w:p>
    <w:p w14:paraId="630CD5DA" w14:textId="58E079BF" w:rsidR="00CF2356" w:rsidRPr="009463E7" w:rsidRDefault="00CF2356" w:rsidP="00F46B2A">
      <w:pPr>
        <w:rPr>
          <w:rFonts w:cs="Arial"/>
          <w:bCs/>
          <w:sz w:val="20"/>
          <w:lang w:val="en-US"/>
        </w:rPr>
      </w:pPr>
    </w:p>
    <w:sectPr w:rsidR="00CF2356" w:rsidRPr="009463E7" w:rsidSect="00654EBD">
      <w:headerReference w:type="default" r:id="rId7"/>
      <w:pgSz w:w="11900" w:h="16840"/>
      <w:pgMar w:top="851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6FEA" w14:textId="77777777" w:rsidR="00E17918" w:rsidRDefault="00E17918" w:rsidP="00C06911">
      <w:r>
        <w:separator/>
      </w:r>
    </w:p>
  </w:endnote>
  <w:endnote w:type="continuationSeparator" w:id="0">
    <w:p w14:paraId="2F06DCEC" w14:textId="77777777" w:rsidR="00E17918" w:rsidRDefault="00E17918" w:rsidP="00C0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31DD" w14:textId="77777777" w:rsidR="00E17918" w:rsidRDefault="00E17918" w:rsidP="00C06911">
      <w:r>
        <w:separator/>
      </w:r>
    </w:p>
  </w:footnote>
  <w:footnote w:type="continuationSeparator" w:id="0">
    <w:p w14:paraId="42A74618" w14:textId="77777777" w:rsidR="00E17918" w:rsidRDefault="00E17918" w:rsidP="00C06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2B6C2" w14:textId="3AC2021B" w:rsidR="005A11A3" w:rsidRDefault="005A11A3" w:rsidP="005A11A3">
    <w:pPr>
      <w:pStyle w:val="Kopfzeile"/>
    </w:pPr>
    <w:r>
      <w:t>PM4</w:t>
    </w:r>
    <w:r>
      <w:tab/>
      <w:t xml:space="preserve">Diego </w:t>
    </w:r>
    <w:proofErr w:type="spellStart"/>
    <w:r>
      <w:t>Belusky</w:t>
    </w:r>
    <w:proofErr w:type="spellEnd"/>
    <w:r>
      <w:t xml:space="preserve"> &amp; Claudio Fisch</w:t>
    </w:r>
    <w:r>
      <w:tab/>
    </w:r>
    <w:r>
      <w:fldChar w:fldCharType="begin"/>
    </w:r>
    <w:r>
      <w:rPr>
        <w:lang w:val="de-CH"/>
      </w:rPr>
      <w:instrText xml:space="preserve"> TIME \@ "dd.MM.yy" </w:instrText>
    </w:r>
    <w:r>
      <w:fldChar w:fldCharType="separate"/>
    </w:r>
    <w:ins w:id="24" w:author="Fisch Claudio (fischcl2)" w:date="2023-05-15T10:10:00Z">
      <w:r w:rsidR="00522778">
        <w:rPr>
          <w:noProof/>
          <w:lang w:val="de-CH"/>
        </w:rPr>
        <w:t>15.05.23</w:t>
      </w:r>
    </w:ins>
    <w:del w:id="25" w:author="Fisch Claudio (fischcl2)" w:date="2023-05-15T10:10:00Z">
      <w:r w:rsidR="000C6F71" w:rsidDel="00522778">
        <w:rPr>
          <w:noProof/>
          <w:lang w:val="de-CH"/>
        </w:rPr>
        <w:delText>03.05.23</w:delText>
      </w:r>
    </w:del>
    <w:r>
      <w:fldChar w:fldCharType="end"/>
    </w:r>
  </w:p>
  <w:p w14:paraId="2ADC28AA" w14:textId="694A0E0F" w:rsidR="005A11A3" w:rsidRDefault="005A11A3">
    <w:pPr>
      <w:pStyle w:val="Kopfzeil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8A1"/>
    <w:multiLevelType w:val="multilevel"/>
    <w:tmpl w:val="516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2EE7"/>
    <w:multiLevelType w:val="hybridMultilevel"/>
    <w:tmpl w:val="8640AE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1A91"/>
    <w:multiLevelType w:val="hybridMultilevel"/>
    <w:tmpl w:val="A9C6A4FE"/>
    <w:lvl w:ilvl="0" w:tplc="86B0A3E2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1E7231A5"/>
    <w:multiLevelType w:val="multilevel"/>
    <w:tmpl w:val="7A7E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A2A4E"/>
    <w:multiLevelType w:val="hybridMultilevel"/>
    <w:tmpl w:val="3814D6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B14CB"/>
    <w:multiLevelType w:val="hybridMultilevel"/>
    <w:tmpl w:val="E4E82B2E"/>
    <w:lvl w:ilvl="0" w:tplc="C6DEAC0C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26AD7C1D"/>
    <w:multiLevelType w:val="hybridMultilevel"/>
    <w:tmpl w:val="5C70B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A6D79"/>
    <w:multiLevelType w:val="hybridMultilevel"/>
    <w:tmpl w:val="5914D976"/>
    <w:lvl w:ilvl="0" w:tplc="8966854C">
      <w:start w:val="2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0" w:hanging="360"/>
      </w:pPr>
    </w:lvl>
    <w:lvl w:ilvl="2" w:tplc="0407001B" w:tentative="1">
      <w:start w:val="1"/>
      <w:numFmt w:val="lowerRoman"/>
      <w:lvlText w:val="%3."/>
      <w:lvlJc w:val="right"/>
      <w:pPr>
        <w:ind w:left="2080" w:hanging="180"/>
      </w:pPr>
    </w:lvl>
    <w:lvl w:ilvl="3" w:tplc="0407000F" w:tentative="1">
      <w:start w:val="1"/>
      <w:numFmt w:val="decimal"/>
      <w:lvlText w:val="%4."/>
      <w:lvlJc w:val="left"/>
      <w:pPr>
        <w:ind w:left="2800" w:hanging="360"/>
      </w:pPr>
    </w:lvl>
    <w:lvl w:ilvl="4" w:tplc="04070019" w:tentative="1">
      <w:start w:val="1"/>
      <w:numFmt w:val="lowerLetter"/>
      <w:lvlText w:val="%5."/>
      <w:lvlJc w:val="left"/>
      <w:pPr>
        <w:ind w:left="3520" w:hanging="360"/>
      </w:pPr>
    </w:lvl>
    <w:lvl w:ilvl="5" w:tplc="0407001B" w:tentative="1">
      <w:start w:val="1"/>
      <w:numFmt w:val="lowerRoman"/>
      <w:lvlText w:val="%6."/>
      <w:lvlJc w:val="right"/>
      <w:pPr>
        <w:ind w:left="4240" w:hanging="180"/>
      </w:pPr>
    </w:lvl>
    <w:lvl w:ilvl="6" w:tplc="0407000F" w:tentative="1">
      <w:start w:val="1"/>
      <w:numFmt w:val="decimal"/>
      <w:lvlText w:val="%7."/>
      <w:lvlJc w:val="left"/>
      <w:pPr>
        <w:ind w:left="4960" w:hanging="360"/>
      </w:pPr>
    </w:lvl>
    <w:lvl w:ilvl="7" w:tplc="04070019" w:tentative="1">
      <w:start w:val="1"/>
      <w:numFmt w:val="lowerLetter"/>
      <w:lvlText w:val="%8."/>
      <w:lvlJc w:val="left"/>
      <w:pPr>
        <w:ind w:left="5680" w:hanging="360"/>
      </w:pPr>
    </w:lvl>
    <w:lvl w:ilvl="8" w:tplc="0407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414E7DE3"/>
    <w:multiLevelType w:val="hybridMultilevel"/>
    <w:tmpl w:val="60B0B4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00182"/>
    <w:multiLevelType w:val="multilevel"/>
    <w:tmpl w:val="27C0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F3F6B"/>
    <w:multiLevelType w:val="multilevel"/>
    <w:tmpl w:val="5A7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A1A90"/>
    <w:multiLevelType w:val="hybridMultilevel"/>
    <w:tmpl w:val="64B626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157DD"/>
    <w:multiLevelType w:val="hybridMultilevel"/>
    <w:tmpl w:val="9C364D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55B07"/>
    <w:multiLevelType w:val="hybridMultilevel"/>
    <w:tmpl w:val="C188F2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B01E1"/>
    <w:multiLevelType w:val="hybridMultilevel"/>
    <w:tmpl w:val="30F824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E7E86"/>
    <w:multiLevelType w:val="hybridMultilevel"/>
    <w:tmpl w:val="6C267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402370">
    <w:abstractNumId w:val="7"/>
  </w:num>
  <w:num w:numId="2" w16cid:durableId="1971353648">
    <w:abstractNumId w:val="5"/>
  </w:num>
  <w:num w:numId="3" w16cid:durableId="247806974">
    <w:abstractNumId w:val="2"/>
  </w:num>
  <w:num w:numId="4" w16cid:durableId="1843467225">
    <w:abstractNumId w:val="0"/>
  </w:num>
  <w:num w:numId="5" w16cid:durableId="1692142655">
    <w:abstractNumId w:val="9"/>
  </w:num>
  <w:num w:numId="6" w16cid:durableId="1897473168">
    <w:abstractNumId w:val="4"/>
  </w:num>
  <w:num w:numId="7" w16cid:durableId="1229803301">
    <w:abstractNumId w:val="11"/>
  </w:num>
  <w:num w:numId="8" w16cid:durableId="999962236">
    <w:abstractNumId w:val="8"/>
  </w:num>
  <w:num w:numId="9" w16cid:durableId="1751803725">
    <w:abstractNumId w:val="13"/>
  </w:num>
  <w:num w:numId="10" w16cid:durableId="1090809963">
    <w:abstractNumId w:val="14"/>
  </w:num>
  <w:num w:numId="11" w16cid:durableId="394009680">
    <w:abstractNumId w:val="6"/>
  </w:num>
  <w:num w:numId="12" w16cid:durableId="923757571">
    <w:abstractNumId w:val="15"/>
  </w:num>
  <w:num w:numId="13" w16cid:durableId="190000574">
    <w:abstractNumId w:val="1"/>
  </w:num>
  <w:num w:numId="14" w16cid:durableId="1916549304">
    <w:abstractNumId w:val="12"/>
  </w:num>
  <w:num w:numId="15" w16cid:durableId="890533459">
    <w:abstractNumId w:val="10"/>
  </w:num>
  <w:num w:numId="16" w16cid:durableId="114808697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ic Igor (matg)">
    <w15:presenceInfo w15:providerId="AD" w15:userId="S::matg@zhaw.ch::cfe3e7e2-df78-4ebd-91c9-4bfd813e36ce"/>
  </w15:person>
  <w15:person w15:author="Fisch Claudio (fischcl2)">
    <w15:presenceInfo w15:providerId="None" w15:userId="Fisch Claudio (fischcl2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8A"/>
    <w:rsid w:val="00002930"/>
    <w:rsid w:val="000157BC"/>
    <w:rsid w:val="00015E47"/>
    <w:rsid w:val="0001717A"/>
    <w:rsid w:val="00024C66"/>
    <w:rsid w:val="00051162"/>
    <w:rsid w:val="0009047A"/>
    <w:rsid w:val="000912D6"/>
    <w:rsid w:val="00097058"/>
    <w:rsid w:val="000C6F71"/>
    <w:rsid w:val="000D2ACC"/>
    <w:rsid w:val="000D421A"/>
    <w:rsid w:val="00147FFC"/>
    <w:rsid w:val="001606C1"/>
    <w:rsid w:val="00163136"/>
    <w:rsid w:val="0016407E"/>
    <w:rsid w:val="0017575B"/>
    <w:rsid w:val="00190E08"/>
    <w:rsid w:val="00197417"/>
    <w:rsid w:val="001C06F1"/>
    <w:rsid w:val="001F7203"/>
    <w:rsid w:val="002115B3"/>
    <w:rsid w:val="002150D4"/>
    <w:rsid w:val="002235FA"/>
    <w:rsid w:val="00225251"/>
    <w:rsid w:val="0023498A"/>
    <w:rsid w:val="002426FE"/>
    <w:rsid w:val="002717D6"/>
    <w:rsid w:val="00280048"/>
    <w:rsid w:val="00282181"/>
    <w:rsid w:val="002A0777"/>
    <w:rsid w:val="002E62E9"/>
    <w:rsid w:val="002F1132"/>
    <w:rsid w:val="00311B77"/>
    <w:rsid w:val="00320015"/>
    <w:rsid w:val="00324D89"/>
    <w:rsid w:val="00335E5F"/>
    <w:rsid w:val="003366BE"/>
    <w:rsid w:val="00336B39"/>
    <w:rsid w:val="0034356B"/>
    <w:rsid w:val="00354BEC"/>
    <w:rsid w:val="003641E0"/>
    <w:rsid w:val="00364540"/>
    <w:rsid w:val="003A4365"/>
    <w:rsid w:val="003E2EE6"/>
    <w:rsid w:val="00402487"/>
    <w:rsid w:val="00435B43"/>
    <w:rsid w:val="004550CD"/>
    <w:rsid w:val="00461847"/>
    <w:rsid w:val="00475558"/>
    <w:rsid w:val="004B7E19"/>
    <w:rsid w:val="004C50B9"/>
    <w:rsid w:val="004D1B5B"/>
    <w:rsid w:val="004E1EF6"/>
    <w:rsid w:val="004F2393"/>
    <w:rsid w:val="0050575C"/>
    <w:rsid w:val="0052096E"/>
    <w:rsid w:val="00522778"/>
    <w:rsid w:val="005326DF"/>
    <w:rsid w:val="00533286"/>
    <w:rsid w:val="00541A6B"/>
    <w:rsid w:val="0054457F"/>
    <w:rsid w:val="00550AA4"/>
    <w:rsid w:val="00567FB6"/>
    <w:rsid w:val="00576F93"/>
    <w:rsid w:val="00583AB7"/>
    <w:rsid w:val="005A11A3"/>
    <w:rsid w:val="005D7AA1"/>
    <w:rsid w:val="00634371"/>
    <w:rsid w:val="00652B5E"/>
    <w:rsid w:val="00654EBD"/>
    <w:rsid w:val="00670401"/>
    <w:rsid w:val="006773DE"/>
    <w:rsid w:val="00684D3C"/>
    <w:rsid w:val="006A2131"/>
    <w:rsid w:val="006B0798"/>
    <w:rsid w:val="006E250F"/>
    <w:rsid w:val="00707DD7"/>
    <w:rsid w:val="00714358"/>
    <w:rsid w:val="00722746"/>
    <w:rsid w:val="007249E0"/>
    <w:rsid w:val="00742818"/>
    <w:rsid w:val="00793FB0"/>
    <w:rsid w:val="007950D6"/>
    <w:rsid w:val="007B3401"/>
    <w:rsid w:val="00803899"/>
    <w:rsid w:val="008220CE"/>
    <w:rsid w:val="00823B68"/>
    <w:rsid w:val="0084416F"/>
    <w:rsid w:val="008627AC"/>
    <w:rsid w:val="00865651"/>
    <w:rsid w:val="00870F0F"/>
    <w:rsid w:val="0089694D"/>
    <w:rsid w:val="00897E24"/>
    <w:rsid w:val="008A53CD"/>
    <w:rsid w:val="00927889"/>
    <w:rsid w:val="009463E7"/>
    <w:rsid w:val="009578C7"/>
    <w:rsid w:val="00961071"/>
    <w:rsid w:val="00965FE4"/>
    <w:rsid w:val="009830C0"/>
    <w:rsid w:val="00983454"/>
    <w:rsid w:val="00994A1A"/>
    <w:rsid w:val="009C05CC"/>
    <w:rsid w:val="009F01B8"/>
    <w:rsid w:val="009F5788"/>
    <w:rsid w:val="009F7683"/>
    <w:rsid w:val="00A525DE"/>
    <w:rsid w:val="00A56D92"/>
    <w:rsid w:val="00A87225"/>
    <w:rsid w:val="00AA3FF1"/>
    <w:rsid w:val="00AD515A"/>
    <w:rsid w:val="00B16F38"/>
    <w:rsid w:val="00B27171"/>
    <w:rsid w:val="00B803A4"/>
    <w:rsid w:val="00BA447F"/>
    <w:rsid w:val="00BA5C5C"/>
    <w:rsid w:val="00BB5D4E"/>
    <w:rsid w:val="00BC01B1"/>
    <w:rsid w:val="00BC1155"/>
    <w:rsid w:val="00BC5093"/>
    <w:rsid w:val="00BE09C7"/>
    <w:rsid w:val="00BE2DB9"/>
    <w:rsid w:val="00BF3817"/>
    <w:rsid w:val="00C06911"/>
    <w:rsid w:val="00C41263"/>
    <w:rsid w:val="00C50794"/>
    <w:rsid w:val="00C75A5A"/>
    <w:rsid w:val="00C95B59"/>
    <w:rsid w:val="00CA27D5"/>
    <w:rsid w:val="00CA6201"/>
    <w:rsid w:val="00CB032A"/>
    <w:rsid w:val="00CB0CE7"/>
    <w:rsid w:val="00CB29FC"/>
    <w:rsid w:val="00CD3FEF"/>
    <w:rsid w:val="00CF2356"/>
    <w:rsid w:val="00D04D84"/>
    <w:rsid w:val="00D075FD"/>
    <w:rsid w:val="00D138E7"/>
    <w:rsid w:val="00D17BBC"/>
    <w:rsid w:val="00D55F02"/>
    <w:rsid w:val="00D6232D"/>
    <w:rsid w:val="00D64706"/>
    <w:rsid w:val="00D65129"/>
    <w:rsid w:val="00D67420"/>
    <w:rsid w:val="00D70ED9"/>
    <w:rsid w:val="00D77224"/>
    <w:rsid w:val="00D8685A"/>
    <w:rsid w:val="00DA1672"/>
    <w:rsid w:val="00DB3EFE"/>
    <w:rsid w:val="00DC2481"/>
    <w:rsid w:val="00DC2E12"/>
    <w:rsid w:val="00DE14A0"/>
    <w:rsid w:val="00DE4D40"/>
    <w:rsid w:val="00E13332"/>
    <w:rsid w:val="00E15DCA"/>
    <w:rsid w:val="00E17918"/>
    <w:rsid w:val="00E21472"/>
    <w:rsid w:val="00E36116"/>
    <w:rsid w:val="00E53769"/>
    <w:rsid w:val="00E844B5"/>
    <w:rsid w:val="00EA2617"/>
    <w:rsid w:val="00EB3717"/>
    <w:rsid w:val="00EB7925"/>
    <w:rsid w:val="00EC779F"/>
    <w:rsid w:val="00ED4BCF"/>
    <w:rsid w:val="00EE7C50"/>
    <w:rsid w:val="00EF09A1"/>
    <w:rsid w:val="00F07384"/>
    <w:rsid w:val="00F16102"/>
    <w:rsid w:val="00F46B2A"/>
    <w:rsid w:val="00F6701B"/>
    <w:rsid w:val="00F86764"/>
    <w:rsid w:val="00F93F90"/>
    <w:rsid w:val="00FA5116"/>
    <w:rsid w:val="00FD4E36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A475C4E"/>
  <w14:defaultImageDpi w14:val="300"/>
  <w15:docId w15:val="{33E83CD9-5EC3-DA4C-B5F0-95E4E856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498A"/>
    <w:rPr>
      <w:rFonts w:eastAsia="Times New Roman" w:cs="Times New Roman"/>
      <w:szCs w:val="20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AD515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de-CH" w:eastAsia="de-CH"/>
    </w:rPr>
  </w:style>
  <w:style w:type="paragraph" w:styleId="berschrift2">
    <w:name w:val="heading 2"/>
    <w:basedOn w:val="Standard"/>
    <w:link w:val="berschrift2Zchn"/>
    <w:uiPriority w:val="9"/>
    <w:qFormat/>
    <w:rsid w:val="00AD515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de-CH" w:eastAsia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B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3498A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98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0691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6911"/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0691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6911"/>
    <w:rPr>
      <w:rFonts w:eastAsia="Times New Roman" w:cs="Times New Roman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84416F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515A"/>
    <w:rPr>
      <w:rFonts w:ascii="Times New Roman" w:eastAsia="Times New Roman" w:hAnsi="Times New Roman" w:cs="Times New Roman"/>
      <w:b/>
      <w:bCs/>
      <w:kern w:val="36"/>
      <w:sz w:val="48"/>
      <w:szCs w:val="4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515A"/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paragraph" w:customStyle="1" w:styleId="blog-pagetitle">
    <w:name w:val="blog-page__title"/>
    <w:basedOn w:val="Standard"/>
    <w:rsid w:val="00AD515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  <w:style w:type="paragraph" w:customStyle="1" w:styleId="blog-pagep">
    <w:name w:val="blog-page__p"/>
    <w:basedOn w:val="Standard"/>
    <w:rsid w:val="00AD515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B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D1B5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  <w:style w:type="character" w:styleId="Hervorhebung">
    <w:name w:val="Emphasis"/>
    <w:basedOn w:val="Absatz-Standardschriftart"/>
    <w:uiPriority w:val="20"/>
    <w:qFormat/>
    <w:rsid w:val="009F7683"/>
    <w:rPr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5A11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11A3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berarbeitung">
    <w:name w:val="Revision"/>
    <w:hidden/>
    <w:uiPriority w:val="99"/>
    <w:semiHidden/>
    <w:rsid w:val="00522778"/>
    <w:rPr>
      <w:rFonts w:eastAsia="Times New Roman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Müller</dc:creator>
  <cp:keywords/>
  <dc:description/>
  <cp:lastModifiedBy>Fisch Claudio (fischcl2)</cp:lastModifiedBy>
  <cp:revision>2</cp:revision>
  <cp:lastPrinted>2023-04-28T11:19:00Z</cp:lastPrinted>
  <dcterms:created xsi:type="dcterms:W3CDTF">2023-05-15T08:11:00Z</dcterms:created>
  <dcterms:modified xsi:type="dcterms:W3CDTF">2023-05-15T08:11:00Z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2021-04-20T19:28:04Z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5ca20dd9-3c02-41b5-836c-edf87180c7f0</vt:lpwstr>
  </property>
  <property fmtid="{D5CDD505-2E9C-101B-9397-08002B2CF9AE}" pid="8" name="MSIP_Label_10d9bad3-6dac-4e9a-89a3-89f3b8d247b2_ContentBits">
    <vt:lpwstr>0</vt:lpwstr>
  </property>
</Properties>
</file>